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="256" w:tblpY="-32"/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2753"/>
        <w:gridCol w:w="2082"/>
        <w:gridCol w:w="1844"/>
        <w:gridCol w:w="2287"/>
        <w:gridCol w:w="1621"/>
        <w:gridCol w:w="1958"/>
      </w:tblGrid>
      <w:tr w:rsidR="00F13AF7" w:rsidRPr="00404C0A" w:rsidTr="00055163">
        <w:trPr>
          <w:trHeight w:val="853"/>
        </w:trPr>
        <w:tc>
          <w:tcPr>
            <w:tcW w:w="13433" w:type="dxa"/>
            <w:gridSpan w:val="7"/>
          </w:tcPr>
          <w:p w:rsidR="00F13AF7" w:rsidDel="00825A2A" w:rsidRDefault="00F13AF7" w:rsidP="003D6069">
            <w:pPr>
              <w:rPr>
                <w:del w:id="0" w:author="Usuario-PC" w:date="2014-07-24T10:35:00Z"/>
                <w:rFonts w:ascii="Arial" w:hAnsi="Arial" w:cs="Arial"/>
              </w:rPr>
            </w:pPr>
          </w:p>
          <w:p w:rsidR="00473235" w:rsidRPr="00D437D3" w:rsidRDefault="00F13AF7" w:rsidP="00473235">
            <w:pPr>
              <w:pStyle w:val="Encabezado"/>
              <w:rPr>
                <w:rFonts w:ascii="Arial" w:hAnsi="Arial" w:cs="Arial"/>
              </w:rPr>
            </w:pPr>
            <w:r w:rsidRPr="00D3347E">
              <w:rPr>
                <w:rFonts w:ascii="Arial" w:hAnsi="Arial" w:cs="Arial"/>
                <w:b/>
              </w:rPr>
              <w:t>OBJETIVO</w:t>
            </w:r>
            <w:r w:rsidR="006A7359" w:rsidRPr="00404C0A">
              <w:rPr>
                <w:rFonts w:ascii="Arial" w:hAnsi="Arial" w:cs="Arial"/>
              </w:rPr>
              <w:t xml:space="preserve">: </w:t>
            </w:r>
            <w:r w:rsidR="006A7359">
              <w:rPr>
                <w:rFonts w:ascii="Arial" w:hAnsi="Arial" w:cs="Arial"/>
              </w:rPr>
              <w:t>Definir</w:t>
            </w:r>
            <w:r w:rsidR="00360729">
              <w:rPr>
                <w:rFonts w:ascii="Arial" w:hAnsi="Arial" w:cs="Arial"/>
              </w:rPr>
              <w:t xml:space="preserve"> el alcance de las actividades y la inversión requerida.</w:t>
            </w:r>
            <w:r w:rsidR="00473235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</w:p>
          <w:p w:rsidR="00F13AF7" w:rsidRPr="00D437D3" w:rsidRDefault="00F13AF7" w:rsidP="000D43F0">
            <w:pPr>
              <w:rPr>
                <w:rFonts w:ascii="Arial" w:hAnsi="Arial" w:cs="Arial"/>
              </w:rPr>
            </w:pPr>
          </w:p>
        </w:tc>
      </w:tr>
      <w:tr w:rsidR="00F13AF7" w:rsidRPr="00404C0A" w:rsidTr="00055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2"/>
          <w:tblHeader/>
        </w:trPr>
        <w:tc>
          <w:tcPr>
            <w:tcW w:w="888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</w:rPr>
              <w:t xml:space="preserve">       </w:t>
            </w:r>
            <w:r w:rsidRPr="00404C0A">
              <w:rPr>
                <w:rFonts w:ascii="Arial" w:hAnsi="Arial" w:cs="Arial"/>
                <w:bCs/>
              </w:rPr>
              <w:t>ITEM</w:t>
            </w:r>
          </w:p>
        </w:tc>
        <w:tc>
          <w:tcPr>
            <w:tcW w:w="2753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ACTIVIDAD</w:t>
            </w:r>
          </w:p>
        </w:tc>
        <w:tc>
          <w:tcPr>
            <w:tcW w:w="2082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RESPONSABLE</w:t>
            </w:r>
          </w:p>
        </w:tc>
        <w:tc>
          <w:tcPr>
            <w:tcW w:w="1844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RECURSOS</w:t>
            </w:r>
          </w:p>
        </w:tc>
        <w:tc>
          <w:tcPr>
            <w:tcW w:w="2287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DOCUMENTACIÓN APLICABLE</w:t>
            </w:r>
          </w:p>
        </w:tc>
        <w:tc>
          <w:tcPr>
            <w:tcW w:w="1621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REGISTROS</w:t>
            </w:r>
          </w:p>
        </w:tc>
        <w:tc>
          <w:tcPr>
            <w:tcW w:w="1958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CONTROLES</w:t>
            </w:r>
          </w:p>
        </w:tc>
      </w:tr>
      <w:tr w:rsidR="00F13AF7" w:rsidRPr="00404C0A" w:rsidTr="00055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649"/>
        </w:trPr>
        <w:tc>
          <w:tcPr>
            <w:tcW w:w="888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1</w:t>
            </w:r>
          </w:p>
        </w:tc>
        <w:tc>
          <w:tcPr>
            <w:tcW w:w="2753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Revisar lo</w:t>
            </w:r>
            <w:r w:rsidR="00AF26B8">
              <w:rPr>
                <w:rFonts w:ascii="Arial" w:hAnsi="Arial" w:cs="Arial"/>
              </w:rPr>
              <w:t>s</w:t>
            </w:r>
            <w:r w:rsidRPr="00404C0A">
              <w:rPr>
                <w:rFonts w:ascii="Arial" w:hAnsi="Arial" w:cs="Arial"/>
              </w:rPr>
              <w:t xml:space="preserve"> proyectos inscritos en el banco de proyectos</w:t>
            </w:r>
          </w:p>
        </w:tc>
        <w:tc>
          <w:tcPr>
            <w:tcW w:w="2082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</w:p>
          <w:p w:rsidR="003E5A02" w:rsidRDefault="001D2D8A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="00F13AF7" w:rsidRPr="00404C0A">
              <w:rPr>
                <w:rFonts w:ascii="Arial" w:hAnsi="Arial" w:cs="Arial"/>
                <w:bCs/>
              </w:rPr>
              <w:t xml:space="preserve">omité </w:t>
            </w:r>
            <w:r>
              <w:rPr>
                <w:rFonts w:ascii="Arial" w:hAnsi="Arial" w:cs="Arial"/>
                <w:bCs/>
              </w:rPr>
              <w:t>D</w:t>
            </w:r>
            <w:r w:rsidR="00F13AF7" w:rsidRPr="00404C0A">
              <w:rPr>
                <w:rFonts w:ascii="Arial" w:hAnsi="Arial" w:cs="Arial"/>
                <w:bCs/>
              </w:rPr>
              <w:t>irectivo</w:t>
            </w:r>
            <w:r w:rsidR="003E5A02">
              <w:rPr>
                <w:rFonts w:ascii="Arial" w:hAnsi="Arial" w:cs="Arial"/>
                <w:bCs/>
              </w:rPr>
              <w:t>,</w:t>
            </w:r>
          </w:p>
          <w:p w:rsidR="00F13AF7" w:rsidRPr="00404C0A" w:rsidRDefault="003E5A02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Dirección, Subdirección Financiera y Subdirección Técnica.</w:t>
            </w:r>
          </w:p>
        </w:tc>
        <w:tc>
          <w:tcPr>
            <w:tcW w:w="1844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Humanos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Tecnológicos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Económicos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87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Certificado de registro del banco de proyectos</w:t>
            </w:r>
          </w:p>
        </w:tc>
        <w:tc>
          <w:tcPr>
            <w:tcW w:w="1621" w:type="dxa"/>
          </w:tcPr>
          <w:p w:rsidR="00F13AF7" w:rsidRPr="00404C0A" w:rsidRDefault="004B467B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Copia del proyecto</w:t>
            </w:r>
          </w:p>
        </w:tc>
        <w:tc>
          <w:tcPr>
            <w:tcW w:w="1958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Actas debidamente firmadas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 xml:space="preserve">Ficha </w:t>
            </w:r>
            <w:r w:rsidR="005E435C">
              <w:rPr>
                <w:rFonts w:ascii="Arial" w:hAnsi="Arial" w:cs="Arial"/>
                <w:bCs/>
              </w:rPr>
              <w:t>EBI</w:t>
            </w:r>
            <w:r w:rsidR="004B467B">
              <w:rPr>
                <w:rFonts w:ascii="Arial" w:hAnsi="Arial" w:cs="Arial"/>
                <w:bCs/>
              </w:rPr>
              <w:t xml:space="preserve"> (resumen del proyecto)</w:t>
            </w:r>
          </w:p>
        </w:tc>
      </w:tr>
      <w:tr w:rsidR="00F13AF7" w:rsidRPr="00404C0A" w:rsidTr="00055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68"/>
        </w:trPr>
        <w:tc>
          <w:tcPr>
            <w:tcW w:w="888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2</w:t>
            </w:r>
          </w:p>
        </w:tc>
        <w:tc>
          <w:tcPr>
            <w:tcW w:w="2753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Revisar el plan de acción</w:t>
            </w:r>
          </w:p>
        </w:tc>
        <w:tc>
          <w:tcPr>
            <w:tcW w:w="2082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  <w:lang w:val="pt-BR"/>
              </w:rPr>
            </w:pPr>
          </w:p>
          <w:p w:rsidR="003E5A02" w:rsidRDefault="003E5A02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404C0A">
              <w:rPr>
                <w:rFonts w:ascii="Arial" w:hAnsi="Arial" w:cs="Arial"/>
                <w:bCs/>
              </w:rPr>
              <w:t xml:space="preserve">omité </w:t>
            </w:r>
            <w:r>
              <w:rPr>
                <w:rFonts w:ascii="Arial" w:hAnsi="Arial" w:cs="Arial"/>
                <w:bCs/>
              </w:rPr>
              <w:t>D</w:t>
            </w:r>
            <w:r w:rsidRPr="00404C0A">
              <w:rPr>
                <w:rFonts w:ascii="Arial" w:hAnsi="Arial" w:cs="Arial"/>
                <w:bCs/>
              </w:rPr>
              <w:t>irectivo</w:t>
            </w:r>
            <w:r>
              <w:rPr>
                <w:rFonts w:ascii="Arial" w:hAnsi="Arial" w:cs="Arial"/>
                <w:bCs/>
              </w:rPr>
              <w:t>,</w:t>
            </w:r>
          </w:p>
          <w:p w:rsidR="00F13AF7" w:rsidRPr="00404C0A" w:rsidRDefault="003E5A02" w:rsidP="00055163">
            <w:pPr>
              <w:jc w:val="both"/>
              <w:rPr>
                <w:rFonts w:ascii="Arial" w:hAnsi="Arial" w:cs="Arial"/>
                <w:bCs/>
                <w:lang w:val="pt-BR"/>
              </w:rPr>
            </w:pPr>
            <w:r>
              <w:rPr>
                <w:rFonts w:ascii="Arial" w:hAnsi="Arial" w:cs="Arial"/>
                <w:bCs/>
              </w:rPr>
              <w:t>Dirección, Subdirección Financiera y Subdirección Técnica.</w:t>
            </w:r>
          </w:p>
        </w:tc>
        <w:tc>
          <w:tcPr>
            <w:tcW w:w="1844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Humanos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Tecnológicos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Económicos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87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Documento aprobado</w:t>
            </w:r>
          </w:p>
        </w:tc>
        <w:tc>
          <w:tcPr>
            <w:tcW w:w="1621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</w:p>
          <w:p w:rsidR="00F13AF7" w:rsidRPr="00404C0A" w:rsidRDefault="004B467B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Plan de Acción</w:t>
            </w:r>
          </w:p>
        </w:tc>
        <w:tc>
          <w:tcPr>
            <w:tcW w:w="1958" w:type="dxa"/>
          </w:tcPr>
          <w:p w:rsidR="00F13AF7" w:rsidRPr="00404C0A" w:rsidRDefault="003E5A02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</w:t>
            </w:r>
            <w:r w:rsidR="00F13AF7" w:rsidRPr="00404C0A">
              <w:rPr>
                <w:rFonts w:ascii="Arial" w:hAnsi="Arial" w:cs="Arial"/>
                <w:bCs/>
              </w:rPr>
              <w:t>ormato  plan de acción y seguimiento al plan de acción</w:t>
            </w:r>
            <w:r>
              <w:rPr>
                <w:rFonts w:ascii="Arial" w:hAnsi="Arial" w:cs="Arial"/>
                <w:bCs/>
              </w:rPr>
              <w:t xml:space="preserve">, Acta de </w:t>
            </w:r>
            <w:r w:rsidR="002351A0">
              <w:rPr>
                <w:rFonts w:ascii="Arial" w:hAnsi="Arial" w:cs="Arial"/>
                <w:bCs/>
              </w:rPr>
              <w:t>Revisión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F13AF7" w:rsidRPr="00404C0A" w:rsidTr="00055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58"/>
        </w:trPr>
        <w:tc>
          <w:tcPr>
            <w:tcW w:w="888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3</w:t>
            </w:r>
          </w:p>
        </w:tc>
        <w:tc>
          <w:tcPr>
            <w:tcW w:w="2753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Distribuir los recurso de inversión eficientemente entre los proyectos durante una vigencia fiscal identificando posibles fuentes de financiación</w:t>
            </w:r>
          </w:p>
        </w:tc>
        <w:tc>
          <w:tcPr>
            <w:tcW w:w="2082" w:type="dxa"/>
          </w:tcPr>
          <w:p w:rsidR="003E5A02" w:rsidRDefault="003E5A02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404C0A">
              <w:rPr>
                <w:rFonts w:ascii="Arial" w:hAnsi="Arial" w:cs="Arial"/>
                <w:bCs/>
              </w:rPr>
              <w:t xml:space="preserve">omité </w:t>
            </w:r>
            <w:r>
              <w:rPr>
                <w:rFonts w:ascii="Arial" w:hAnsi="Arial" w:cs="Arial"/>
                <w:bCs/>
              </w:rPr>
              <w:t>D</w:t>
            </w:r>
            <w:r w:rsidRPr="00404C0A">
              <w:rPr>
                <w:rFonts w:ascii="Arial" w:hAnsi="Arial" w:cs="Arial"/>
                <w:bCs/>
              </w:rPr>
              <w:t>irectivo</w:t>
            </w:r>
            <w:r>
              <w:rPr>
                <w:rFonts w:ascii="Arial" w:hAnsi="Arial" w:cs="Arial"/>
                <w:bCs/>
              </w:rPr>
              <w:t>,</w:t>
            </w:r>
          </w:p>
          <w:p w:rsidR="00F13AF7" w:rsidRPr="00404C0A" w:rsidRDefault="003E5A02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Dirección, Subdirección Financiera y Subdirección Técnica.</w:t>
            </w:r>
          </w:p>
        </w:tc>
        <w:tc>
          <w:tcPr>
            <w:tcW w:w="1844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Humanos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Tecnológicos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Económicos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287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Normatividad estatuto orgánico de presupuesto decreto 111/96 ley de</w:t>
            </w:r>
            <w:r w:rsidR="004B467B">
              <w:rPr>
                <w:rFonts w:ascii="Arial" w:hAnsi="Arial" w:cs="Arial"/>
                <w:bCs/>
              </w:rPr>
              <w:t xml:space="preserve"> Competencias del municipio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Ley 715/01 art 89</w:t>
            </w:r>
          </w:p>
        </w:tc>
        <w:tc>
          <w:tcPr>
            <w:tcW w:w="1621" w:type="dxa"/>
          </w:tcPr>
          <w:p w:rsidR="00F13AF7" w:rsidRDefault="004B467B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Formato del POAI</w:t>
            </w:r>
          </w:p>
          <w:p w:rsidR="004B467B" w:rsidRPr="00404C0A" w:rsidRDefault="004B467B" w:rsidP="00055163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958" w:type="dxa"/>
          </w:tcPr>
          <w:p w:rsidR="00F13AF7" w:rsidRDefault="004B467B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Uso del formato establecido por Planeación</w:t>
            </w:r>
          </w:p>
          <w:p w:rsidR="00F13AF7" w:rsidRPr="00404C0A" w:rsidRDefault="004B467B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Presupuesto ajustado a la realidad de  la entidad</w:t>
            </w:r>
            <w:r w:rsidR="003E5A02">
              <w:rPr>
                <w:rFonts w:ascii="Arial" w:hAnsi="Arial" w:cs="Arial"/>
                <w:bCs/>
              </w:rPr>
              <w:t>.</w:t>
            </w:r>
          </w:p>
        </w:tc>
      </w:tr>
      <w:tr w:rsidR="00F13AF7" w:rsidRPr="00404C0A" w:rsidTr="00055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1"/>
        </w:trPr>
        <w:tc>
          <w:tcPr>
            <w:tcW w:w="888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753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Presentar el anteproyecto de inversión a la junta directiva</w:t>
            </w:r>
          </w:p>
        </w:tc>
        <w:tc>
          <w:tcPr>
            <w:tcW w:w="2082" w:type="dxa"/>
          </w:tcPr>
          <w:p w:rsidR="00F13AF7" w:rsidRPr="00404C0A" w:rsidRDefault="001D2D8A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</w:t>
            </w:r>
            <w:r w:rsidR="00F13AF7" w:rsidRPr="00404C0A">
              <w:rPr>
                <w:rFonts w:ascii="Arial" w:hAnsi="Arial" w:cs="Arial"/>
                <w:bCs/>
              </w:rPr>
              <w:t>rector</w:t>
            </w:r>
            <w:r w:rsidR="00C47BC7">
              <w:rPr>
                <w:rFonts w:ascii="Arial" w:hAnsi="Arial" w:cs="Arial"/>
                <w:bCs/>
              </w:rPr>
              <w:t xml:space="preserve"> </w:t>
            </w:r>
            <w:r w:rsidR="00246A89">
              <w:rPr>
                <w:rFonts w:ascii="Arial" w:hAnsi="Arial" w:cs="Arial"/>
                <w:bCs/>
              </w:rPr>
              <w:t>General</w:t>
            </w:r>
          </w:p>
        </w:tc>
        <w:tc>
          <w:tcPr>
            <w:tcW w:w="1844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Humanos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Tecnológicos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Económicos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87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Estatutos IDM</w:t>
            </w:r>
          </w:p>
        </w:tc>
        <w:tc>
          <w:tcPr>
            <w:tcW w:w="1621" w:type="dxa"/>
          </w:tcPr>
          <w:p w:rsidR="00F13AF7" w:rsidRPr="00404C0A" w:rsidRDefault="003E5A02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  <w:r w:rsidR="00F13AF7" w:rsidRPr="00404C0A">
              <w:rPr>
                <w:rFonts w:ascii="Arial" w:hAnsi="Arial" w:cs="Arial"/>
                <w:bCs/>
              </w:rPr>
              <w:t>nteproyecto</w:t>
            </w:r>
            <w:r>
              <w:rPr>
                <w:rFonts w:ascii="Arial" w:hAnsi="Arial" w:cs="Arial"/>
                <w:bCs/>
              </w:rPr>
              <w:t>, Acta de Aprobación.</w:t>
            </w:r>
          </w:p>
        </w:tc>
        <w:tc>
          <w:tcPr>
            <w:tcW w:w="1958" w:type="dxa"/>
          </w:tcPr>
          <w:p w:rsidR="00F13AF7" w:rsidRPr="00404C0A" w:rsidRDefault="005E435C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</w:t>
            </w:r>
            <w:r w:rsidR="00DB2B39">
              <w:rPr>
                <w:rFonts w:ascii="Arial" w:hAnsi="Arial" w:cs="Arial"/>
                <w:bCs/>
              </w:rPr>
              <w:t>eguimiento a la ejecución y toma de decisiones respecto al resultado.</w:t>
            </w:r>
          </w:p>
        </w:tc>
      </w:tr>
      <w:tr w:rsidR="003E5A02" w:rsidRPr="00404C0A" w:rsidTr="00055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1"/>
        </w:trPr>
        <w:tc>
          <w:tcPr>
            <w:tcW w:w="888" w:type="dxa"/>
            <w:vAlign w:val="center"/>
          </w:tcPr>
          <w:p w:rsidR="003E5A02" w:rsidRPr="00404C0A" w:rsidRDefault="003E5A02" w:rsidP="003D60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</w:p>
        </w:tc>
        <w:tc>
          <w:tcPr>
            <w:tcW w:w="2753" w:type="dxa"/>
          </w:tcPr>
          <w:p w:rsidR="003E5A02" w:rsidRPr="00404C0A" w:rsidRDefault="003E5A02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Publicación y envió</w:t>
            </w:r>
            <w:r w:rsidR="002351A0">
              <w:rPr>
                <w:rFonts w:ascii="Arial" w:hAnsi="Arial" w:cs="Arial"/>
                <w:bCs/>
              </w:rPr>
              <w:t xml:space="preserve"> a Planeación Municipal.</w:t>
            </w:r>
            <w:r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2082" w:type="dxa"/>
          </w:tcPr>
          <w:p w:rsidR="003E5A02" w:rsidRDefault="002351A0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Dirección, Subdirección Técnica.</w:t>
            </w:r>
          </w:p>
        </w:tc>
        <w:tc>
          <w:tcPr>
            <w:tcW w:w="1844" w:type="dxa"/>
          </w:tcPr>
          <w:p w:rsidR="002351A0" w:rsidRPr="00404C0A" w:rsidRDefault="002351A0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Humanos</w:t>
            </w:r>
            <w:r>
              <w:rPr>
                <w:rFonts w:ascii="Arial" w:hAnsi="Arial" w:cs="Arial"/>
              </w:rPr>
              <w:t>.</w:t>
            </w:r>
          </w:p>
          <w:p w:rsidR="002351A0" w:rsidRPr="00404C0A" w:rsidRDefault="002351A0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Tecnológicos</w:t>
            </w:r>
            <w:r>
              <w:rPr>
                <w:rFonts w:ascii="Arial" w:hAnsi="Arial" w:cs="Arial"/>
              </w:rPr>
              <w:t>.</w:t>
            </w:r>
          </w:p>
          <w:p w:rsidR="003E5A02" w:rsidRPr="00404C0A" w:rsidRDefault="003E5A02" w:rsidP="0005516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87" w:type="dxa"/>
          </w:tcPr>
          <w:p w:rsidR="003E5A02" w:rsidRPr="00404C0A" w:rsidRDefault="003E5A02" w:rsidP="00055163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1" w:type="dxa"/>
          </w:tcPr>
          <w:p w:rsidR="003E5A02" w:rsidRDefault="002351A0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Oficio radicado, y Registro de Publicación en la </w:t>
            </w:r>
            <w:r w:rsidR="00A715DE">
              <w:rPr>
                <w:rFonts w:ascii="Arial" w:hAnsi="Arial" w:cs="Arial"/>
                <w:bCs/>
              </w:rPr>
              <w:t>página</w:t>
            </w:r>
            <w:r>
              <w:rPr>
                <w:rFonts w:ascii="Arial" w:hAnsi="Arial" w:cs="Arial"/>
                <w:bCs/>
              </w:rPr>
              <w:t xml:space="preserve"> Web.</w:t>
            </w:r>
          </w:p>
        </w:tc>
        <w:tc>
          <w:tcPr>
            <w:tcW w:w="1958" w:type="dxa"/>
          </w:tcPr>
          <w:p w:rsidR="003E5A02" w:rsidRDefault="002351A0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 de oficio y Pagina web del Instituto.</w:t>
            </w:r>
          </w:p>
        </w:tc>
      </w:tr>
    </w:tbl>
    <w:p w:rsidR="009346D2" w:rsidRDefault="00E82A56" w:rsidP="00AF26B8">
      <w:pPr>
        <w:jc w:val="both"/>
      </w:pPr>
      <w:r>
        <w:tab/>
      </w:r>
      <w:bookmarkStart w:id="1" w:name="_GoBack"/>
      <w:bookmarkEnd w:id="1"/>
    </w:p>
    <w:sectPr w:rsidR="009346D2" w:rsidSect="003D60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17" w:right="1701" w:bottom="1417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C68" w:rsidRDefault="00D15C68" w:rsidP="00404C0A">
      <w:r>
        <w:separator/>
      </w:r>
    </w:p>
  </w:endnote>
  <w:endnote w:type="continuationSeparator" w:id="0">
    <w:p w:rsidR="00D15C68" w:rsidRDefault="00D15C68" w:rsidP="00404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C7" w:rsidRDefault="00BB52C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C7" w:rsidRDefault="00BB52C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C7" w:rsidRDefault="00BB52C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C68" w:rsidRDefault="00D15C68" w:rsidP="00404C0A">
      <w:r>
        <w:separator/>
      </w:r>
    </w:p>
  </w:footnote>
  <w:footnote w:type="continuationSeparator" w:id="0">
    <w:p w:rsidR="00D15C68" w:rsidRDefault="00D15C68" w:rsidP="00404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C7" w:rsidRDefault="00BB52C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625" w:tblpY="-538"/>
      <w:tblW w:w="3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32"/>
      <w:gridCol w:w="146"/>
    </w:tblGrid>
    <w:tr w:rsidR="00ED5FD2" w:rsidRPr="00CE1C78" w:rsidTr="00724068">
      <w:trPr>
        <w:trHeight w:val="535"/>
      </w:trPr>
      <w:tc>
        <w:tcPr>
          <w:tcW w:w="1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tbl>
          <w:tblPr>
            <w:tblW w:w="14331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2543"/>
            <w:gridCol w:w="7234"/>
            <w:gridCol w:w="4554"/>
          </w:tblGrid>
          <w:tr w:rsidR="00473235" w:rsidTr="00602EB6">
            <w:trPr>
              <w:trHeight w:val="460"/>
            </w:trPr>
            <w:tc>
              <w:tcPr>
                <w:tcW w:w="2543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hideMark/>
              </w:tcPr>
              <w:p w:rsidR="00473235" w:rsidRDefault="00473235" w:rsidP="00473235">
                <w:pPr>
                  <w:pStyle w:val="Encabezado"/>
                  <w:framePr w:hSpace="141" w:wrap="around" w:vAnchor="text" w:hAnchor="page" w:x="1625" w:y="-538"/>
                  <w:jc w:val="right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  <w:lang w:val="es-CO" w:eastAsia="en-US"/>
                  </w:rPr>
                </w:pPr>
                <w:r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PROCESO:</w:t>
                </w:r>
              </w:p>
            </w:tc>
            <w:tc>
              <w:tcPr>
                <w:tcW w:w="723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hideMark/>
              </w:tcPr>
              <w:p w:rsidR="00473235" w:rsidRDefault="00473235" w:rsidP="00410B95">
                <w:pPr>
                  <w:pStyle w:val="Encabezado"/>
                  <w:framePr w:hSpace="141" w:wrap="around" w:vAnchor="text" w:hAnchor="page" w:x="1625" w:y="-538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Direccionamiento</w:t>
                </w:r>
                <w:r w:rsidR="00410B95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 xml:space="preserve"> y Planeación</w:t>
                </w:r>
                <w:r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4554" w:type="dxa"/>
                <w:vMerge w:val="restart"/>
                <w:tcBorders>
                  <w:top w:val="nil"/>
                  <w:left w:val="dashed" w:sz="4" w:space="0" w:color="E0E0E0"/>
                  <w:bottom w:val="nil"/>
                  <w:right w:val="nil"/>
                </w:tcBorders>
                <w:hideMark/>
              </w:tcPr>
              <w:p w:rsidR="00473235" w:rsidRDefault="00473235" w:rsidP="00473235">
                <w:pPr>
                  <w:pStyle w:val="Encabezado"/>
                  <w:framePr w:hSpace="141" w:wrap="around" w:vAnchor="text" w:hAnchor="page" w:x="1625" w:y="-538"/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noProof/>
                    <w:lang w:val="es-CO" w:eastAsia="es-CO"/>
                  </w:rPr>
                  <w:drawing>
                    <wp:inline distT="0" distB="0" distL="0" distR="0" wp14:anchorId="0F7CB97E" wp14:editId="3EE4D291">
                      <wp:extent cx="1800225" cy="790575"/>
                      <wp:effectExtent l="0" t="0" r="9525" b="9525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225" cy="79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73235" w:rsidTr="00602EB6">
            <w:trPr>
              <w:trHeight w:val="455"/>
            </w:trPr>
            <w:tc>
              <w:tcPr>
                <w:tcW w:w="2543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hideMark/>
              </w:tcPr>
              <w:p w:rsidR="00473235" w:rsidRDefault="00473235" w:rsidP="00473235">
                <w:pPr>
                  <w:pStyle w:val="Encabezado"/>
                  <w:framePr w:hSpace="141" w:wrap="around" w:vAnchor="text" w:hAnchor="page" w:x="1625" w:y="-538"/>
                  <w:jc w:val="right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DOCUMENTO:</w:t>
                </w:r>
              </w:p>
            </w:tc>
            <w:tc>
              <w:tcPr>
                <w:tcW w:w="723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hideMark/>
              </w:tcPr>
              <w:p w:rsidR="00473235" w:rsidRPr="00473235" w:rsidRDefault="00473235" w:rsidP="00473235">
                <w:pPr>
                  <w:pStyle w:val="Encabezado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 w:rsidRPr="00473235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 xml:space="preserve">Elaboración del </w:t>
                </w:r>
                <w:r w:rsidR="00BB52C7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P</w:t>
                </w:r>
                <w:r w:rsidRPr="00473235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 xml:space="preserve">lan </w:t>
                </w:r>
                <w:r w:rsidR="00BB52C7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O</w:t>
                </w:r>
                <w:r w:rsidRPr="00473235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 xml:space="preserve">perativo </w:t>
                </w:r>
                <w:r w:rsidR="00BB52C7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A</w:t>
                </w:r>
                <w:r w:rsidRPr="00473235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 xml:space="preserve">nual de </w:t>
                </w:r>
                <w:r w:rsidR="00BB52C7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I</w:t>
                </w:r>
                <w:r w:rsidRPr="00473235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 xml:space="preserve">nversión  </w:t>
                </w:r>
              </w:p>
              <w:p w:rsidR="00473235" w:rsidRDefault="00473235" w:rsidP="00473235">
                <w:pPr>
                  <w:pStyle w:val="Encabezado"/>
                  <w:framePr w:hSpace="141" w:wrap="around" w:vAnchor="text" w:hAnchor="page" w:x="1625" w:y="-538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>
                  <w:rPr>
                    <w:rFonts w:ascii="Arial" w:hAnsi="Arial" w:cs="Arial"/>
                  </w:rPr>
                  <w:t xml:space="preserve">  </w:t>
                </w:r>
              </w:p>
            </w:tc>
            <w:tc>
              <w:tcPr>
                <w:tcW w:w="0" w:type="auto"/>
                <w:vMerge/>
                <w:tcBorders>
                  <w:top w:val="nil"/>
                  <w:left w:val="dashed" w:sz="4" w:space="0" w:color="E0E0E0"/>
                  <w:bottom w:val="nil"/>
                  <w:right w:val="nil"/>
                </w:tcBorders>
                <w:vAlign w:val="center"/>
                <w:hideMark/>
              </w:tcPr>
              <w:p w:rsidR="00473235" w:rsidRDefault="00473235" w:rsidP="00473235">
                <w:pPr>
                  <w:framePr w:hSpace="141" w:wrap="around" w:vAnchor="text" w:hAnchor="page" w:x="1625" w:y="-538"/>
                  <w:rPr>
                    <w:rFonts w:ascii="Arial" w:eastAsia="Calibri" w:hAnsi="Arial" w:cs="Arial"/>
                    <w:b/>
                    <w:sz w:val="22"/>
                    <w:szCs w:val="22"/>
                    <w:lang w:val="es-CO" w:eastAsia="en-US"/>
                  </w:rPr>
                </w:pPr>
              </w:p>
            </w:tc>
          </w:tr>
          <w:tr w:rsidR="00473235" w:rsidTr="00602EB6">
            <w:trPr>
              <w:trHeight w:val="455"/>
            </w:trPr>
            <w:tc>
              <w:tcPr>
                <w:tcW w:w="2543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hideMark/>
              </w:tcPr>
              <w:p w:rsidR="00473235" w:rsidRDefault="00473235" w:rsidP="00473235">
                <w:pPr>
                  <w:pStyle w:val="Encabezado"/>
                  <w:framePr w:hSpace="141" w:wrap="around" w:vAnchor="text" w:hAnchor="page" w:x="1625" w:y="-538"/>
                  <w:jc w:val="right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 xml:space="preserve">FECHA:  </w:t>
                </w:r>
              </w:p>
            </w:tc>
            <w:tc>
              <w:tcPr>
                <w:tcW w:w="723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hideMark/>
              </w:tcPr>
              <w:p w:rsidR="00473235" w:rsidRDefault="00473235" w:rsidP="00473235">
                <w:pPr>
                  <w:pStyle w:val="Encabezado"/>
                  <w:framePr w:hSpace="141" w:wrap="around" w:vAnchor="text" w:hAnchor="page" w:x="1625" w:y="-538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01/09/2018</w:t>
                </w:r>
              </w:p>
            </w:tc>
            <w:tc>
              <w:tcPr>
                <w:tcW w:w="0" w:type="auto"/>
                <w:vMerge/>
                <w:tcBorders>
                  <w:top w:val="nil"/>
                  <w:left w:val="dashed" w:sz="4" w:space="0" w:color="E0E0E0"/>
                  <w:bottom w:val="nil"/>
                  <w:right w:val="nil"/>
                </w:tcBorders>
                <w:vAlign w:val="center"/>
                <w:hideMark/>
              </w:tcPr>
              <w:p w:rsidR="00473235" w:rsidRDefault="00473235" w:rsidP="00473235">
                <w:pPr>
                  <w:framePr w:hSpace="141" w:wrap="around" w:vAnchor="text" w:hAnchor="page" w:x="1625" w:y="-538"/>
                  <w:rPr>
                    <w:rFonts w:ascii="Arial" w:eastAsia="Calibri" w:hAnsi="Arial" w:cs="Arial"/>
                    <w:b/>
                    <w:sz w:val="22"/>
                    <w:szCs w:val="22"/>
                    <w:lang w:val="es-CO" w:eastAsia="en-US"/>
                  </w:rPr>
                </w:pPr>
              </w:p>
            </w:tc>
          </w:tr>
          <w:tr w:rsidR="00473235" w:rsidTr="00602EB6">
            <w:trPr>
              <w:trHeight w:val="455"/>
            </w:trPr>
            <w:tc>
              <w:tcPr>
                <w:tcW w:w="2543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hideMark/>
              </w:tcPr>
              <w:p w:rsidR="00473235" w:rsidRDefault="00473235" w:rsidP="00473235">
                <w:pPr>
                  <w:pStyle w:val="Encabezado"/>
                  <w:framePr w:hSpace="141" w:wrap="around" w:vAnchor="text" w:hAnchor="page" w:x="1625" w:y="-538"/>
                  <w:jc w:val="right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VERSIÓN:</w:t>
                </w:r>
              </w:p>
            </w:tc>
            <w:tc>
              <w:tcPr>
                <w:tcW w:w="723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hideMark/>
              </w:tcPr>
              <w:p w:rsidR="00473235" w:rsidRDefault="00473235" w:rsidP="00473235">
                <w:pPr>
                  <w:pStyle w:val="Encabezado"/>
                  <w:framePr w:hSpace="141" w:wrap="around" w:vAnchor="text" w:hAnchor="page" w:x="1625" w:y="-538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1.0</w:t>
                </w:r>
              </w:p>
            </w:tc>
            <w:tc>
              <w:tcPr>
                <w:tcW w:w="0" w:type="auto"/>
                <w:vMerge/>
                <w:tcBorders>
                  <w:top w:val="nil"/>
                  <w:left w:val="dashed" w:sz="4" w:space="0" w:color="E0E0E0"/>
                  <w:bottom w:val="nil"/>
                  <w:right w:val="nil"/>
                </w:tcBorders>
                <w:vAlign w:val="center"/>
                <w:hideMark/>
              </w:tcPr>
              <w:p w:rsidR="00473235" w:rsidRDefault="00473235" w:rsidP="00473235">
                <w:pPr>
                  <w:framePr w:hSpace="141" w:wrap="around" w:vAnchor="text" w:hAnchor="page" w:x="1625" w:y="-538"/>
                  <w:rPr>
                    <w:rFonts w:ascii="Arial" w:eastAsia="Calibri" w:hAnsi="Arial" w:cs="Arial"/>
                    <w:b/>
                    <w:sz w:val="22"/>
                    <w:szCs w:val="22"/>
                    <w:lang w:val="es-CO" w:eastAsia="en-US"/>
                  </w:rPr>
                </w:pPr>
              </w:p>
            </w:tc>
          </w:tr>
        </w:tbl>
        <w:p w:rsidR="00ED5FD2" w:rsidRPr="00C8631B" w:rsidRDefault="00ED5FD2" w:rsidP="00ED5FD2">
          <w:pPr>
            <w:pStyle w:val="Encabezado"/>
          </w:pPr>
        </w:p>
        <w:p w:rsidR="00ED5FD2" w:rsidRPr="00B10CE5" w:rsidRDefault="00ED5FD2" w:rsidP="00ED5FD2">
          <w:pPr>
            <w:tabs>
              <w:tab w:val="left" w:pos="8972"/>
            </w:tabs>
            <w:rPr>
              <w:rFonts w:ascii="Tahoma" w:hAnsi="Tahoma" w:cs="Tahoma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</w:tcPr>
        <w:p w:rsidR="00ED5FD2" w:rsidRPr="00632D44" w:rsidRDefault="00ED5FD2" w:rsidP="00ED5FD2">
          <w:pPr>
            <w:rPr>
              <w:rFonts w:ascii="Tahoma" w:hAnsi="Tahoma" w:cs="Tahoma"/>
              <w:sz w:val="20"/>
              <w:szCs w:val="20"/>
            </w:rPr>
          </w:pPr>
        </w:p>
      </w:tc>
    </w:tr>
    <w:tr w:rsidR="00ED5FD2" w:rsidRPr="00CE1C78" w:rsidTr="00724068">
      <w:trPr>
        <w:trHeight w:val="2154"/>
      </w:trPr>
      <w:tc>
        <w:tcPr>
          <w:tcW w:w="160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D5FD2" w:rsidRPr="00B10CE5" w:rsidRDefault="00ED5FD2" w:rsidP="00ED5FD2">
          <w:pPr>
            <w:rPr>
              <w:rFonts w:ascii="Tahoma" w:hAnsi="Tahoma" w:cs="Tahoma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</w:tcPr>
        <w:p w:rsidR="00ED5FD2" w:rsidRPr="00632D44" w:rsidRDefault="00ED5FD2" w:rsidP="00ED5FD2">
          <w:pPr>
            <w:rPr>
              <w:rFonts w:ascii="Tahoma" w:hAnsi="Tahoma" w:cs="Tahoma"/>
              <w:sz w:val="20"/>
              <w:szCs w:val="20"/>
            </w:rPr>
          </w:pPr>
        </w:p>
      </w:tc>
    </w:tr>
  </w:tbl>
  <w:p w:rsidR="00F13AF7" w:rsidDel="00833F55" w:rsidRDefault="00F13AF7" w:rsidP="00404C0A">
    <w:pPr>
      <w:pStyle w:val="Encabezado"/>
      <w:rPr>
        <w:del w:id="2" w:author="usuario" w:date="2014-07-26T22:48:00Z"/>
      </w:rPr>
    </w:pPr>
  </w:p>
  <w:p w:rsidR="00825A2A" w:rsidDel="00825A2A" w:rsidRDefault="00825A2A">
    <w:pPr>
      <w:pStyle w:val="Encabezado"/>
      <w:rPr>
        <w:del w:id="3" w:author="Usuario-PC" w:date="2014-07-24T10:33:00Z"/>
        <w:lang w:val="es-CO"/>
      </w:rPr>
    </w:pPr>
  </w:p>
  <w:p w:rsidR="00825A2A" w:rsidRDefault="00825A2A" w:rsidP="00833F55">
    <w:pPr>
      <w:pStyle w:val="Encabezado"/>
      <w:rPr>
        <w:lang w:val="es-CO"/>
      </w:rPr>
    </w:pPr>
  </w:p>
  <w:p w:rsidR="00605AE3" w:rsidRDefault="00605AE3" w:rsidP="00833F55">
    <w:pPr>
      <w:pStyle w:val="Encabezado"/>
      <w:rPr>
        <w:lang w:val="es-CO"/>
      </w:rPr>
    </w:pPr>
  </w:p>
  <w:p w:rsidR="00605AE3" w:rsidRDefault="00605AE3" w:rsidP="00833F55">
    <w:pPr>
      <w:pStyle w:val="Encabezado"/>
      <w:rPr>
        <w:lang w:val="es-CO"/>
      </w:rPr>
    </w:pPr>
  </w:p>
  <w:p w:rsidR="00605AE3" w:rsidRDefault="00605AE3" w:rsidP="00833F55">
    <w:pPr>
      <w:pStyle w:val="Encabezado"/>
      <w:rPr>
        <w:lang w:val="es-CO"/>
      </w:rPr>
    </w:pPr>
  </w:p>
  <w:p w:rsidR="00D3347E" w:rsidRPr="00825A2A" w:rsidRDefault="00D3347E" w:rsidP="00833F55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C7" w:rsidRDefault="00BB52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07760"/>
    <w:multiLevelType w:val="hybridMultilevel"/>
    <w:tmpl w:val="CD0619DA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>
    <w:nsid w:val="49254F37"/>
    <w:multiLevelType w:val="hybridMultilevel"/>
    <w:tmpl w:val="9440F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71795"/>
    <w:multiLevelType w:val="hybridMultilevel"/>
    <w:tmpl w:val="E4786FE6"/>
    <w:lvl w:ilvl="0" w:tplc="DD64EC1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F44804"/>
    <w:multiLevelType w:val="hybridMultilevel"/>
    <w:tmpl w:val="BAB07A54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F7"/>
    <w:rsid w:val="00000660"/>
    <w:rsid w:val="00020691"/>
    <w:rsid w:val="00037289"/>
    <w:rsid w:val="0004617F"/>
    <w:rsid w:val="00053074"/>
    <w:rsid w:val="00055163"/>
    <w:rsid w:val="000B239D"/>
    <w:rsid w:val="000C1774"/>
    <w:rsid w:val="000C3558"/>
    <w:rsid w:val="000D43F0"/>
    <w:rsid w:val="0013679C"/>
    <w:rsid w:val="00141AE4"/>
    <w:rsid w:val="001618A0"/>
    <w:rsid w:val="001A3FF7"/>
    <w:rsid w:val="001D2D8A"/>
    <w:rsid w:val="001D6C7B"/>
    <w:rsid w:val="00210102"/>
    <w:rsid w:val="002351A0"/>
    <w:rsid w:val="00246A89"/>
    <w:rsid w:val="00276567"/>
    <w:rsid w:val="002849D2"/>
    <w:rsid w:val="002973F8"/>
    <w:rsid w:val="002B3B96"/>
    <w:rsid w:val="002C330E"/>
    <w:rsid w:val="002E22F4"/>
    <w:rsid w:val="00315CFC"/>
    <w:rsid w:val="00360729"/>
    <w:rsid w:val="0036620B"/>
    <w:rsid w:val="003D6069"/>
    <w:rsid w:val="003E5A02"/>
    <w:rsid w:val="003E5F60"/>
    <w:rsid w:val="00404C0A"/>
    <w:rsid w:val="004078DB"/>
    <w:rsid w:val="00410B95"/>
    <w:rsid w:val="00414A06"/>
    <w:rsid w:val="004668CC"/>
    <w:rsid w:val="00473235"/>
    <w:rsid w:val="004752EF"/>
    <w:rsid w:val="004B467B"/>
    <w:rsid w:val="004C5BDA"/>
    <w:rsid w:val="00524C9C"/>
    <w:rsid w:val="0059794A"/>
    <w:rsid w:val="005A3E7A"/>
    <w:rsid w:val="005E435C"/>
    <w:rsid w:val="005E49EC"/>
    <w:rsid w:val="00601699"/>
    <w:rsid w:val="00605AE3"/>
    <w:rsid w:val="0062468A"/>
    <w:rsid w:val="00663BA1"/>
    <w:rsid w:val="006A7359"/>
    <w:rsid w:val="006C714D"/>
    <w:rsid w:val="006D0682"/>
    <w:rsid w:val="006F39D6"/>
    <w:rsid w:val="0073281E"/>
    <w:rsid w:val="007438B3"/>
    <w:rsid w:val="00754339"/>
    <w:rsid w:val="007574DF"/>
    <w:rsid w:val="007809BD"/>
    <w:rsid w:val="0079566F"/>
    <w:rsid w:val="007A3E7B"/>
    <w:rsid w:val="007C1B48"/>
    <w:rsid w:val="007D420E"/>
    <w:rsid w:val="007F3D86"/>
    <w:rsid w:val="00825A2A"/>
    <w:rsid w:val="00833F55"/>
    <w:rsid w:val="00865E4D"/>
    <w:rsid w:val="008700BF"/>
    <w:rsid w:val="008A1E65"/>
    <w:rsid w:val="0091137A"/>
    <w:rsid w:val="009149C2"/>
    <w:rsid w:val="009346D2"/>
    <w:rsid w:val="00953ACA"/>
    <w:rsid w:val="0097283C"/>
    <w:rsid w:val="00982D58"/>
    <w:rsid w:val="00986B34"/>
    <w:rsid w:val="00A0649C"/>
    <w:rsid w:val="00A1405B"/>
    <w:rsid w:val="00A715DE"/>
    <w:rsid w:val="00AC6E97"/>
    <w:rsid w:val="00AF26B8"/>
    <w:rsid w:val="00B24C84"/>
    <w:rsid w:val="00BB52C7"/>
    <w:rsid w:val="00C24FE2"/>
    <w:rsid w:val="00C47BC7"/>
    <w:rsid w:val="00C91014"/>
    <w:rsid w:val="00C92B4D"/>
    <w:rsid w:val="00CC6ACA"/>
    <w:rsid w:val="00D043F0"/>
    <w:rsid w:val="00D07A50"/>
    <w:rsid w:val="00D125BC"/>
    <w:rsid w:val="00D15C68"/>
    <w:rsid w:val="00D3347E"/>
    <w:rsid w:val="00D437D3"/>
    <w:rsid w:val="00D81841"/>
    <w:rsid w:val="00DB1C62"/>
    <w:rsid w:val="00DB2B39"/>
    <w:rsid w:val="00DC0647"/>
    <w:rsid w:val="00DC24F0"/>
    <w:rsid w:val="00DD2835"/>
    <w:rsid w:val="00E44170"/>
    <w:rsid w:val="00E57F65"/>
    <w:rsid w:val="00E7144A"/>
    <w:rsid w:val="00E82A56"/>
    <w:rsid w:val="00E96060"/>
    <w:rsid w:val="00ED5FD2"/>
    <w:rsid w:val="00EE32B6"/>
    <w:rsid w:val="00EE5ED5"/>
    <w:rsid w:val="00F13AF7"/>
    <w:rsid w:val="00F60A92"/>
    <w:rsid w:val="00F837CC"/>
    <w:rsid w:val="00F930E4"/>
    <w:rsid w:val="00FA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F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1A3FF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A3FF7"/>
  </w:style>
  <w:style w:type="paragraph" w:styleId="Encabezado">
    <w:name w:val="header"/>
    <w:basedOn w:val="Normal"/>
    <w:link w:val="EncabezadoCar"/>
    <w:rsid w:val="00404C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404C0A"/>
    <w:rPr>
      <w:sz w:val="24"/>
      <w:szCs w:val="24"/>
    </w:rPr>
  </w:style>
  <w:style w:type="table" w:styleId="Tablaconcuadrcula">
    <w:name w:val="Table Grid"/>
    <w:basedOn w:val="Tablanormal"/>
    <w:rsid w:val="00CC6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825A2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25A2A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F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1A3FF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A3FF7"/>
  </w:style>
  <w:style w:type="paragraph" w:styleId="Encabezado">
    <w:name w:val="header"/>
    <w:basedOn w:val="Normal"/>
    <w:link w:val="EncabezadoCar"/>
    <w:rsid w:val="00404C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404C0A"/>
    <w:rPr>
      <w:sz w:val="24"/>
      <w:szCs w:val="24"/>
    </w:rPr>
  </w:style>
  <w:style w:type="table" w:styleId="Tablaconcuadrcula">
    <w:name w:val="Table Grid"/>
    <w:basedOn w:val="Tablanormal"/>
    <w:rsid w:val="00CC6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825A2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25A2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Usuario-PC</cp:lastModifiedBy>
  <cp:revision>5</cp:revision>
  <cp:lastPrinted>2014-09-16T19:14:00Z</cp:lastPrinted>
  <dcterms:created xsi:type="dcterms:W3CDTF">2018-08-14T15:20:00Z</dcterms:created>
  <dcterms:modified xsi:type="dcterms:W3CDTF">2018-09-11T16:05:00Z</dcterms:modified>
</cp:coreProperties>
</file>